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AF" w:rsidRDefault="00222671" w:rsidP="00DC28C4">
      <w:pPr>
        <w:pStyle w:val="aa"/>
        <w:spacing w:before="156" w:after="156"/>
      </w:pP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Axios</w:t>
      </w:r>
    </w:p>
    <w:p w:rsidR="00DC28C4" w:rsidRDefault="00DC28C4" w:rsidP="00DC28C4">
      <w:pPr>
        <w:pStyle w:val="-1"/>
        <w:pBdr>
          <w:left w:val="single" w:sz="24" w:space="0" w:color="2E74B5" w:themeColor="accent1" w:themeShade="BF"/>
          <w:right w:val="none" w:sz="0" w:space="0" w:color="auto"/>
        </w:pBdr>
        <w:shd w:val="solid" w:color="DEEAF6" w:themeColor="accent1" w:themeTint="33" w:fill="DEEAF6" w:themeFill="accent1" w:themeFillTint="33"/>
        <w:spacing w:before="312" w:after="312"/>
        <w:ind w:firstLine="113"/>
      </w:pPr>
      <w:r w:rsidRPr="00564A13">
        <w:rPr>
          <w:rFonts w:hint="eastAsia"/>
        </w:rPr>
        <w:t>认识</w:t>
      </w:r>
      <w:r w:rsidR="00222671">
        <w:t>Ajax</w:t>
      </w:r>
    </w:p>
    <w:p w:rsidR="00222671" w:rsidRDefault="00312BD5" w:rsidP="00222671">
      <w:pPr>
        <w:pStyle w:val="4"/>
        <w:spacing w:before="156" w:after="156"/>
        <w:ind w:left="420"/>
      </w:pPr>
      <w:r>
        <w:rPr>
          <w:rFonts w:hint="eastAsia"/>
        </w:rPr>
        <w:t>ajax</w:t>
      </w:r>
      <w:bookmarkStart w:id="0" w:name="_GoBack"/>
      <w:bookmarkEnd w:id="0"/>
      <w:r w:rsidR="00DC28C4">
        <w:rPr>
          <w:rFonts w:hint="eastAsia"/>
        </w:rPr>
        <w:t>简介</w:t>
      </w:r>
    </w:p>
    <w:p w:rsidR="00222671" w:rsidRDefault="00222671" w:rsidP="00222671">
      <w:pPr>
        <w:spacing w:before="156" w:after="156"/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即“</w:t>
      </w:r>
      <w:r>
        <w:rPr>
          <w:rFonts w:hint="eastAsia"/>
        </w:rPr>
        <w:t>Asynchronous Javascript And XML</w:t>
      </w:r>
      <w:r>
        <w:rPr>
          <w:rFonts w:hint="eastAsia"/>
        </w:rPr>
        <w:t>”（异步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），是指一种创建交互式网页应用的网页开发技术。</w:t>
      </w:r>
    </w:p>
    <w:p w:rsidR="00222671" w:rsidRDefault="00222671" w:rsidP="00222671">
      <w:pPr>
        <w:spacing w:before="156" w:after="156"/>
        <w:ind w:firstLine="420"/>
      </w:pPr>
      <w:r>
        <w:rPr>
          <w:rFonts w:hint="eastAsia"/>
        </w:rPr>
        <w:t xml:space="preserve">Ajax = </w:t>
      </w:r>
      <w:r>
        <w:rPr>
          <w:rFonts w:hint="eastAsia"/>
        </w:rPr>
        <w:t>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（标准通用标记语言的子集）。</w:t>
      </w:r>
    </w:p>
    <w:p w:rsidR="00222671" w:rsidRPr="00222671" w:rsidRDefault="00222671" w:rsidP="00222671">
      <w:pPr>
        <w:spacing w:before="156" w:after="156"/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是一种用于创建快速动态网页的技术。</w:t>
      </w:r>
    </w:p>
    <w:p w:rsidR="00222671" w:rsidRDefault="00222671" w:rsidP="00222671">
      <w:pPr>
        <w:spacing w:before="156" w:after="156"/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是一种在无需重新加载整个网页的情况下，能够更新部分网页的技术。</w:t>
      </w:r>
    </w:p>
    <w:p w:rsidR="00222671" w:rsidRDefault="00222671" w:rsidP="00222671">
      <w:pPr>
        <w:spacing w:before="156" w:after="156"/>
        <w:ind w:firstLine="420"/>
      </w:pPr>
      <w:r>
        <w:rPr>
          <w:rFonts w:hint="eastAsia"/>
        </w:rPr>
        <w:t>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</w:p>
    <w:p w:rsidR="00222671" w:rsidRDefault="00222671" w:rsidP="00222671">
      <w:pPr>
        <w:spacing w:before="156" w:after="156"/>
        <w:ind w:firstLine="420"/>
      </w:pP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）如果需要更新内容，必须重载整个网页页面。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>$.ajax({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url: 'http://jsonplaceholder.typicode.com/users',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type: 'get',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dataType: 'json',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data: {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    //'a': 1,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    //'b': 2,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},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success: function (response) {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                console.log(response)</w:t>
      </w:r>
      <w:r>
        <w:rPr>
          <w:rFonts w:hint="eastAsia"/>
        </w:rPr>
        <w:t>；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    }</w:t>
      </w:r>
    </w:p>
    <w:p w:rsidR="00222671" w:rsidRDefault="00222671" w:rsidP="00222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420"/>
      </w:pPr>
      <w:r>
        <w:t xml:space="preserve">        })</w:t>
      </w:r>
    </w:p>
    <w:p w:rsidR="00DC28C4" w:rsidRDefault="00884B99" w:rsidP="00DC28C4">
      <w:pPr>
        <w:pStyle w:val="-1"/>
        <w:pBdr>
          <w:left w:val="single" w:sz="24" w:space="0" w:color="2E74B5" w:themeColor="accent1" w:themeShade="BF"/>
          <w:right w:val="none" w:sz="0" w:space="0" w:color="auto"/>
        </w:pBdr>
        <w:shd w:val="solid" w:color="DEEAF6" w:themeColor="accent1" w:themeTint="33" w:fill="DEEAF6" w:themeFill="accent1" w:themeFillTint="33"/>
        <w:spacing w:before="312" w:after="312"/>
        <w:ind w:firstLine="113"/>
      </w:pPr>
      <w:r>
        <w:t>axios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>用于浏览器和</w:t>
      </w:r>
      <w:r>
        <w:rPr>
          <w:rFonts w:hint="eastAsia"/>
        </w:rPr>
        <w:t>node.js</w:t>
      </w:r>
      <w:r>
        <w:rPr>
          <w:rFonts w:hint="eastAsia"/>
        </w:rPr>
        <w:t>的基于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客户端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从浏览器制作</w:t>
      </w:r>
      <w:r>
        <w:rPr>
          <w:rFonts w:hint="eastAsia"/>
        </w:rPr>
        <w:t>XMLHttpRequests</w:t>
      </w:r>
    </w:p>
    <w:p w:rsidR="00884B99" w:rsidRP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让</w:t>
      </w:r>
      <w:r>
        <w:rPr>
          <w:rFonts w:hint="eastAsia"/>
        </w:rPr>
        <w:t>HTTP</w:t>
      </w:r>
      <w:r>
        <w:rPr>
          <w:rFonts w:hint="eastAsia"/>
        </w:rPr>
        <w:t>从</w:t>
      </w:r>
      <w:r>
        <w:rPr>
          <w:rFonts w:hint="eastAsia"/>
        </w:rPr>
        <w:t>node.js</w:t>
      </w:r>
      <w:r>
        <w:rPr>
          <w:rFonts w:hint="eastAsia"/>
        </w:rPr>
        <w:t>的请求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支持</w:t>
      </w:r>
      <w:r>
        <w:rPr>
          <w:rFonts w:hint="eastAsia"/>
        </w:rPr>
        <w:t>Promise API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拦截请求和响应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转换请求和响应数据</w:t>
      </w:r>
    </w:p>
    <w:p w:rsid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取消请求</w:t>
      </w:r>
    </w:p>
    <w:p w:rsidR="00884B99" w:rsidRPr="00884B99" w:rsidRDefault="00884B99" w:rsidP="00884B99">
      <w:pPr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自动转换为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DC28C4" w:rsidRDefault="00884B99" w:rsidP="00884B99">
      <w:pPr>
        <w:tabs>
          <w:tab w:val="left" w:pos="3569"/>
        </w:tabs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8. </w:t>
      </w:r>
      <w:r>
        <w:rPr>
          <w:rFonts w:hint="eastAsia"/>
        </w:rPr>
        <w:t>客户端支持防止</w:t>
      </w:r>
      <w:r>
        <w:rPr>
          <w:rFonts w:hint="eastAsia"/>
        </w:rPr>
        <w:t>XSRF</w:t>
      </w:r>
      <w:r>
        <w:tab/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>axios({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url: 'http://jsonplaceholder.typicode.com/users',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method: 'get',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rPr>
          <w:rFonts w:hint="eastAsia"/>
        </w:rPr>
        <w:t xml:space="preserve">            responseType: 'json', // </w:t>
      </w:r>
      <w:r>
        <w:rPr>
          <w:rFonts w:hint="eastAsia"/>
        </w:rPr>
        <w:t>默认的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data: {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    //'a': 1,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    //'b': 2,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}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}).then(function (response) {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console.log(response);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console.log(response.data);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}).catch(function (error) {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    console.log(error);</w:t>
      </w:r>
    </w:p>
    <w:p w:rsidR="00884B99" w:rsidRDefault="00884B99" w:rsidP="0088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69"/>
        </w:tabs>
        <w:spacing w:beforeLines="0" w:before="0" w:afterLines="0" w:after="0" w:line="240" w:lineRule="auto"/>
        <w:ind w:firstLine="420"/>
      </w:pPr>
      <w:r>
        <w:t xml:space="preserve">        })</w:t>
      </w:r>
    </w:p>
    <w:p w:rsidR="00DC28C4" w:rsidRDefault="00884B99" w:rsidP="00DC28C4">
      <w:pPr>
        <w:pStyle w:val="-1"/>
        <w:pBdr>
          <w:left w:val="single" w:sz="24" w:space="0" w:color="2E74B5" w:themeColor="accent1" w:themeShade="BF"/>
          <w:right w:val="none" w:sz="0" w:space="0" w:color="auto"/>
        </w:pBdr>
        <w:shd w:val="solid" w:color="DEEAF6" w:themeColor="accent1" w:themeTint="33" w:fill="DEEAF6" w:themeFill="accent1" w:themeFillTint="33"/>
        <w:spacing w:before="312" w:after="312"/>
        <w:ind w:firstLine="113"/>
      </w:pPr>
      <w:r>
        <w:rPr>
          <w:rFonts w:hint="eastAsia"/>
        </w:rPr>
        <w:t>原生js实现ajax请求</w:t>
      </w:r>
    </w:p>
    <w:p w:rsidR="00DC28C4" w:rsidRDefault="00884B99" w:rsidP="00DC28C4">
      <w:pPr>
        <w:pStyle w:val="4"/>
        <w:spacing w:before="156" w:after="156"/>
        <w:ind w:left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  1.</w:t>
      </w:r>
      <w:r>
        <w:rPr>
          <w:rFonts w:hint="eastAsia"/>
        </w:rPr>
        <w:t>创建一个</w:t>
      </w:r>
      <w:r>
        <w:rPr>
          <w:rFonts w:hint="eastAsia"/>
        </w:rPr>
        <w:t>XMLHttpRequest</w:t>
      </w:r>
      <w:r>
        <w:rPr>
          <w:rFonts w:hint="eastAsia"/>
        </w:rPr>
        <w:t>的对象</w:t>
      </w:r>
      <w:r>
        <w:rPr>
          <w:rFonts w:hint="eastAsia"/>
        </w:rPr>
        <w:t>.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   var xml=null;  //</w:t>
      </w:r>
      <w:r>
        <w:rPr>
          <w:rFonts w:hint="eastAsia"/>
        </w:rPr>
        <w:t>初始值设为空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if(XMLHttpRequest){</w:t>
      </w:r>
    </w:p>
    <w:p w:rsidR="00884B99" w:rsidRP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       xml=new XMLHttpRequest; //</w:t>
      </w:r>
      <w:r>
        <w:rPr>
          <w:rFonts w:hint="eastAsia"/>
        </w:rPr>
        <w:t>兼容非</w:t>
      </w:r>
      <w:r>
        <w:rPr>
          <w:rFonts w:hint="eastAsia"/>
        </w:rPr>
        <w:t>IE6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}else{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lastRenderedPageBreak/>
        <w:t xml:space="preserve">         xml=new ActiveXObject('Microsoft.XMLHTTP'); //</w:t>
      </w:r>
      <w:r>
        <w:rPr>
          <w:rFonts w:hint="eastAsia"/>
        </w:rPr>
        <w:t>兼容</w:t>
      </w:r>
      <w:r>
        <w:rPr>
          <w:rFonts w:hint="eastAsia"/>
        </w:rPr>
        <w:t>IE6</w:t>
      </w:r>
      <w:r>
        <w:rPr>
          <w:rFonts w:hint="eastAsia"/>
        </w:rPr>
        <w:t>浏览器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}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//2.</w:t>
      </w:r>
      <w:r>
        <w:rPr>
          <w:rFonts w:hint="eastAsia"/>
        </w:rPr>
        <w:t>通过</w:t>
      </w:r>
      <w:r>
        <w:rPr>
          <w:rFonts w:hint="eastAsia"/>
        </w:rPr>
        <w:t>open</w:t>
      </w:r>
      <w:r>
        <w:rPr>
          <w:rFonts w:hint="eastAsia"/>
        </w:rPr>
        <w:t>与服务器建立连接</w:t>
      </w:r>
      <w:r>
        <w:rPr>
          <w:rFonts w:hint="eastAsia"/>
        </w:rPr>
        <w:t xml:space="preserve">    open(method,url,async) ;</w:t>
      </w:r>
    </w:p>
    <w:p w:rsidR="00884B99" w:rsidRP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//method</w:t>
      </w:r>
      <w:r>
        <w:rPr>
          <w:rFonts w:hint="eastAsia"/>
        </w:rPr>
        <w:t>包含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</w:t>
      </w:r>
      <w:r>
        <w:rPr>
          <w:rFonts w:hint="eastAsia"/>
        </w:rPr>
        <w:t>第三个参数同步</w:t>
      </w:r>
      <w:r>
        <w:rPr>
          <w:rFonts w:hint="eastAsia"/>
        </w:rPr>
        <w:t>(false)</w:t>
      </w:r>
      <w:r>
        <w:rPr>
          <w:rFonts w:hint="eastAsia"/>
        </w:rPr>
        <w:t>或者异步</w:t>
      </w:r>
      <w:r>
        <w:rPr>
          <w:rFonts w:hint="eastAsia"/>
        </w:rPr>
        <w:t>(true)</w:t>
      </w:r>
    </w:p>
    <w:p w:rsidR="00884B99" w:rsidRP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>xml.open('GET',url,true);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//3.</w:t>
      </w:r>
      <w:r>
        <w:rPr>
          <w:rFonts w:hint="eastAsia"/>
        </w:rPr>
        <w:t>发送请求</w:t>
      </w:r>
      <w:r>
        <w:rPr>
          <w:rFonts w:hint="eastAsia"/>
        </w:rPr>
        <w:t xml:space="preserve"> send(string) </w:t>
      </w:r>
    </w:p>
    <w:p w:rsidR="00884B99" w:rsidRP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//string(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>仅用于</w:t>
      </w:r>
      <w:r>
        <w:rPr>
          <w:rFonts w:hint="eastAsia"/>
        </w:rPr>
        <w:t>post</w:t>
      </w:r>
      <w:r>
        <w:rPr>
          <w:rFonts w:hint="eastAsia"/>
        </w:rPr>
        <w:t>请求，</w:t>
      </w:r>
      <w:r>
        <w:rPr>
          <w:rFonts w:hint="eastAsia"/>
        </w:rPr>
        <w:t>GET</w:t>
      </w:r>
      <w:r>
        <w:rPr>
          <w:rFonts w:hint="eastAsia"/>
        </w:rPr>
        <w:t>请求不需要传参数，如果有参数直接拼接到</w:t>
      </w:r>
      <w:r>
        <w:rPr>
          <w:rFonts w:hint="eastAsia"/>
        </w:rPr>
        <w:t>url</w:t>
      </w:r>
      <w:r>
        <w:rPr>
          <w:rFonts w:hint="eastAsia"/>
        </w:rPr>
        <w:t>中。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>xml.send()</w:t>
      </w:r>
      <w:r>
        <w:rPr>
          <w:rFonts w:hint="eastAsia"/>
        </w:rPr>
        <w:t>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>//4.</w:t>
      </w:r>
      <w:r>
        <w:rPr>
          <w:rFonts w:hint="eastAsia"/>
        </w:rPr>
        <w:t>状态和响应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>xml.onreadystatechange=function(){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readyState==4</w:t>
      </w:r>
      <w:r>
        <w:rPr>
          <w:rFonts w:hint="eastAsia"/>
        </w:rPr>
        <w:t>并且</w:t>
      </w:r>
      <w:r>
        <w:rPr>
          <w:rFonts w:hint="eastAsia"/>
        </w:rPr>
        <w:t>status==200</w:t>
      </w:r>
      <w:r>
        <w:rPr>
          <w:rFonts w:hint="eastAsia"/>
        </w:rPr>
        <w:t>时请求成功</w:t>
      </w:r>
      <w:r>
        <w:rPr>
          <w:rFonts w:hint="eastAsia"/>
        </w:rPr>
        <w:t>,</w:t>
      </w:r>
      <w:r>
        <w:rPr>
          <w:rFonts w:hint="eastAsia"/>
        </w:rPr>
        <w:t>否则请求失败</w:t>
      </w:r>
    </w:p>
    <w:p w:rsidR="00884B99" w:rsidRP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95" w:firstLine="199"/>
      </w:pPr>
      <w:r>
        <w:t>if(xml.readyState==4&amp;&amp;xml.status==200){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>//</w:t>
      </w:r>
      <w:r>
        <w:rPr>
          <w:rFonts w:hint="eastAsia"/>
        </w:rPr>
        <w:t>请求成功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>}else{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//</w:t>
      </w:r>
      <w:r>
        <w:rPr>
          <w:rFonts w:hint="eastAsia"/>
        </w:rPr>
        <w:t>请求失败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}</w:t>
      </w:r>
    </w:p>
    <w:p w:rsidR="00DC28C4" w:rsidRPr="00A56A9B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  <w:rPr>
          <w:color w:val="FF0000"/>
        </w:rPr>
      </w:pPr>
      <w:r>
        <w:t xml:space="preserve">    }</w:t>
      </w:r>
      <w:r w:rsidR="00DC28C4">
        <w:rPr>
          <w:rFonts w:hint="eastAsia"/>
        </w:rPr>
        <w:tab/>
      </w:r>
    </w:p>
    <w:p w:rsidR="00DC28C4" w:rsidRDefault="00884B99" w:rsidP="00884B99">
      <w:pPr>
        <w:pStyle w:val="4"/>
        <w:spacing w:before="156" w:after="156"/>
        <w:ind w:leftChars="95" w:left="199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95" w:firstLine="199"/>
      </w:pPr>
      <w:r>
        <w:t>var xml=null;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>var data={a:1,b:2};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if(XMLHttpRequest){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  xml=new XMLHttpRequest;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lastRenderedPageBreak/>
        <w:t xml:space="preserve">   }else{</w:t>
      </w:r>
    </w:p>
    <w:p w:rsidR="00884B99" w:rsidRPr="005D1DBB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  xml=new ActiveXObject('Microsoft.XMLHTTP')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}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xml.open('POST',url,true);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 xml.send(data); //</w:t>
      </w:r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是要传递的参数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xml.onreadystatechange=function(){</w:t>
      </w:r>
    </w:p>
    <w:p w:rsidR="00884B99" w:rsidRPr="005D1DBB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  if(xml.readyState==4&amp;&amp;xml.status==200){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         //</w:t>
      </w:r>
      <w:r>
        <w:rPr>
          <w:rFonts w:hint="eastAsia"/>
        </w:rPr>
        <w:t>请求成功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  }else{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rPr>
          <w:rFonts w:hint="eastAsia"/>
        </w:rPr>
        <w:t xml:space="preserve">           //</w:t>
      </w:r>
      <w:r>
        <w:rPr>
          <w:rFonts w:hint="eastAsia"/>
        </w:rPr>
        <w:t>请求失败</w:t>
      </w:r>
    </w:p>
    <w:p w:rsidR="00884B99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    }</w:t>
      </w:r>
    </w:p>
    <w:p w:rsidR="00DC28C4" w:rsidRDefault="00884B99" w:rsidP="005D1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="420"/>
      </w:pPr>
      <w:r>
        <w:t xml:space="preserve">   }</w:t>
      </w:r>
    </w:p>
    <w:p w:rsidR="00DC28C4" w:rsidRDefault="005D1DBB" w:rsidP="00DC28C4">
      <w:pPr>
        <w:pStyle w:val="-1"/>
        <w:pBdr>
          <w:left w:val="single" w:sz="24" w:space="0" w:color="2E74B5" w:themeColor="accent1" w:themeShade="BF"/>
          <w:right w:val="none" w:sz="0" w:space="0" w:color="auto"/>
        </w:pBdr>
        <w:shd w:val="solid" w:color="DEEAF6" w:themeColor="accent1" w:themeTint="33" w:fill="DEEAF6" w:themeFill="accent1" w:themeFillTint="33"/>
        <w:spacing w:before="312" w:after="312"/>
        <w:ind w:firstLine="113"/>
      </w:pPr>
      <w:r>
        <w:t>A</w:t>
      </w:r>
      <w:r>
        <w:rPr>
          <w:rFonts w:hint="eastAsia"/>
        </w:rPr>
        <w:t>xios的使用</w:t>
      </w:r>
    </w:p>
    <w:p w:rsidR="005D1DBB" w:rsidRDefault="005D1DBB" w:rsidP="005D1DBB">
      <w:pPr>
        <w:spacing w:before="156" w:after="156"/>
        <w:ind w:firstLineChars="95" w:firstLine="199"/>
      </w:pPr>
      <w:r>
        <w:rPr>
          <w:rFonts w:hint="eastAsia"/>
        </w:rPr>
        <w:t>首先安装</w:t>
      </w:r>
      <w:r>
        <w:rPr>
          <w:rFonts w:hint="eastAsia"/>
        </w:rPr>
        <w:t>axios,</w:t>
      </w:r>
    </w:p>
    <w:p w:rsidR="005D1DBB" w:rsidRDefault="005D1DBB" w:rsidP="005D1DBB">
      <w:pPr>
        <w:tabs>
          <w:tab w:val="center" w:pos="4255"/>
        </w:tabs>
        <w:spacing w:before="156" w:after="156"/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方法一：</w:t>
      </w:r>
      <w:r>
        <w:rPr>
          <w:rFonts w:hint="eastAsia"/>
        </w:rPr>
        <w:t>npm install axios</w:t>
      </w:r>
      <w:r>
        <w:tab/>
      </w:r>
    </w:p>
    <w:p w:rsidR="00DC28C4" w:rsidRDefault="005D1DBB" w:rsidP="005D1DBB">
      <w:pPr>
        <w:spacing w:before="156" w:after="156"/>
        <w:ind w:left="113" w:firstLineChars="41" w:firstLine="86"/>
      </w:pPr>
      <w:r>
        <w:rPr>
          <w:rFonts w:hint="eastAsia"/>
        </w:rPr>
        <w:t xml:space="preserve">       </w:t>
      </w:r>
      <w:r>
        <w:rPr>
          <w:rFonts w:hint="eastAsia"/>
        </w:rPr>
        <w:t>方法二：</w:t>
      </w:r>
      <w:r>
        <w:rPr>
          <w:rFonts w:hint="eastAsia"/>
        </w:rPr>
        <w:t xml:space="preserve"> CDN</w:t>
      </w:r>
      <w:r>
        <w:rPr>
          <w:rFonts w:hint="eastAsia"/>
        </w:rPr>
        <w:t>引入</w:t>
      </w:r>
      <w:r>
        <w:rPr>
          <w:rFonts w:hint="eastAsia"/>
        </w:rPr>
        <w:t xml:space="preserve"> &lt;script src="https://unpkg.com/axios/dist/axios.min.js"&gt;&lt;/script&gt;</w:t>
      </w:r>
      <w:r>
        <w:rPr>
          <w:rFonts w:hint="eastAsia"/>
        </w:rPr>
        <w:t xml:space="preserve">　　</w:t>
      </w:r>
    </w:p>
    <w:p w:rsidR="006A14A7" w:rsidRDefault="006A14A7" w:rsidP="006A14A7">
      <w:pPr>
        <w:spacing w:before="156" w:after="156"/>
        <w:ind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请求：</w:t>
      </w:r>
    </w:p>
    <w:p w:rsidR="006A14A7" w:rsidRDefault="006A14A7" w:rsidP="006A14A7">
      <w:pPr>
        <w:spacing w:before="156" w:after="156"/>
        <w:ind w:firstLineChars="0" w:firstLine="0"/>
      </w:pPr>
      <w:r>
        <w:rPr>
          <w:rFonts w:hint="eastAsia"/>
        </w:rPr>
        <w:t>//1.get</w:t>
      </w:r>
      <w:r>
        <w:rPr>
          <w:rFonts w:hint="eastAsia"/>
        </w:rPr>
        <w:t>请求</w:t>
      </w:r>
      <w:r>
        <w:rPr>
          <w:rFonts w:hint="eastAsia"/>
        </w:rPr>
        <w:t>(</w:t>
      </w:r>
      <w:r>
        <w:rPr>
          <w:rFonts w:hint="eastAsia"/>
        </w:rPr>
        <w:t>无参数</w:t>
      </w:r>
      <w:r>
        <w:rPr>
          <w:rFonts w:hint="eastAsia"/>
        </w:rPr>
        <w:t>)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axios.get('http://www.xxx')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.then(function(response){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请求成功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}).catch(function(erroe){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请求失败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lastRenderedPageBreak/>
        <w:t xml:space="preserve">    });</w:t>
      </w:r>
    </w:p>
    <w:p w:rsidR="006A14A7" w:rsidRDefault="006A14A7" w:rsidP="006A14A7">
      <w:pPr>
        <w:spacing w:before="156" w:after="156"/>
        <w:ind w:firstLineChars="0" w:firstLine="0"/>
      </w:pPr>
      <w:r>
        <w:rPr>
          <w:rFonts w:hint="eastAsia"/>
        </w:rPr>
        <w:t>//2.get</w:t>
      </w:r>
      <w:r>
        <w:rPr>
          <w:rFonts w:hint="eastAsia"/>
        </w:rPr>
        <w:t>请求</w:t>
      </w:r>
      <w:r>
        <w:rPr>
          <w:rFonts w:hint="eastAsia"/>
        </w:rPr>
        <w:t>(</w:t>
      </w:r>
      <w:r>
        <w:rPr>
          <w:rFonts w:hint="eastAsia"/>
        </w:rPr>
        <w:t>有参数</w:t>
      </w:r>
      <w:r>
        <w:rPr>
          <w:rFonts w:hint="eastAsia"/>
        </w:rPr>
        <w:t>)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 axios.get('http://www.xxx?a=1&amp;b=2')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   .then(function(response){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请求成功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   }).catch(function(erroe){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请求失败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   });</w:t>
      </w:r>
    </w:p>
    <w:p w:rsidR="006A14A7" w:rsidRDefault="006A14A7" w:rsidP="006A14A7">
      <w:pPr>
        <w:spacing w:before="156" w:after="156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6A14A7" w:rsidRDefault="006A14A7" w:rsidP="006A14A7">
      <w:pPr>
        <w:spacing w:before="156" w:after="156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必须引入</w:t>
      </w:r>
      <w:r>
        <w:rPr>
          <w:rFonts w:hint="eastAsia"/>
        </w:rPr>
        <w:t>qs</w:t>
      </w:r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进行</w:t>
      </w:r>
      <w:r>
        <w:rPr>
          <w:rFonts w:hint="eastAsia"/>
        </w:rPr>
        <w:t xml:space="preserve">stringify  </w:t>
      </w:r>
      <w:r>
        <w:rPr>
          <w:rFonts w:hint="eastAsia"/>
        </w:rPr>
        <w:t>安装</w:t>
      </w:r>
      <w:r>
        <w:rPr>
          <w:rFonts w:hint="eastAsia"/>
        </w:rPr>
        <w:t>axios</w:t>
      </w:r>
      <w:r>
        <w:rPr>
          <w:rFonts w:hint="eastAsia"/>
        </w:rPr>
        <w:t>时已经安装了</w:t>
      </w:r>
      <w:r>
        <w:rPr>
          <w:rFonts w:hint="eastAsia"/>
        </w:rPr>
        <w:t>qs,</w:t>
      </w:r>
      <w:r>
        <w:rPr>
          <w:rFonts w:hint="eastAsia"/>
        </w:rPr>
        <w:t>无需再安装，引入即可用。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// import Qs  from 'qs'  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let data=Qs.stringify({a:1,b:2});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axios.post('http://www.xxx',data)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.then(function(response){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 //</w:t>
      </w:r>
      <w:r>
        <w:rPr>
          <w:rFonts w:hint="eastAsia"/>
        </w:rPr>
        <w:t>请求成功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}).catch(function(error){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 //</w:t>
      </w:r>
      <w:r>
        <w:rPr>
          <w:rFonts w:hint="eastAsia"/>
        </w:rPr>
        <w:t>请求失败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})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//4.</w:t>
      </w:r>
      <w:r>
        <w:rPr>
          <w:rFonts w:hint="eastAsia"/>
        </w:rPr>
        <w:t>多个请求同时发送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function axiosOne(){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 return axios.get('http://www.url.one')   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};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function axiosTwo(){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lastRenderedPageBreak/>
        <w:t xml:space="preserve">      return axios.get('http://www.url.two')   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 };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 axios.all([axiosOne(),axiosTwo()])</w:t>
      </w:r>
    </w:p>
    <w:p w:rsidR="006A14A7" w:rsidRP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.then(axios.spread(function(acct, perms){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console.log(acct);//</w:t>
      </w:r>
      <w:r>
        <w:rPr>
          <w:rFonts w:hint="eastAsia"/>
        </w:rPr>
        <w:t>请求一的结果；</w:t>
      </w:r>
    </w:p>
    <w:p w:rsidR="006A14A7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rPr>
          <w:rFonts w:hint="eastAsia"/>
        </w:rPr>
        <w:t xml:space="preserve">        console.log(perms);//</w:t>
      </w:r>
      <w:r>
        <w:rPr>
          <w:rFonts w:hint="eastAsia"/>
        </w:rPr>
        <w:t>请求二的结果</w:t>
      </w:r>
    </w:p>
    <w:p w:rsidR="007B616C" w:rsidRPr="007B616C" w:rsidRDefault="006A14A7" w:rsidP="006A1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 w:after="156"/>
        <w:ind w:firstLineChars="0" w:firstLine="0"/>
      </w:pPr>
      <w:r>
        <w:t xml:space="preserve">   }))</w:t>
      </w:r>
    </w:p>
    <w:sectPr w:rsidR="007B616C" w:rsidRPr="007B616C" w:rsidSect="004973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784" w:rsidRDefault="00066784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066784" w:rsidRDefault="00066784" w:rsidP="00DA64AF">
      <w:pPr>
        <w:spacing w:before="120" w:after="120" w:line="240" w:lineRule="auto"/>
        <w:ind w:left="109" w:firstLine="420"/>
      </w:pPr>
      <w:r>
        <w:continuationSeparator/>
      </w:r>
    </w:p>
  </w:endnote>
  <w:endnote w:type="continuationNotice" w:id="1">
    <w:p w:rsidR="00066784" w:rsidRDefault="00066784">
      <w:pPr>
        <w:spacing w:before="120" w:after="120" w:line="240" w:lineRule="auto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671" w:rsidRDefault="00222671" w:rsidP="00DA64AF">
    <w:pPr>
      <w:pStyle w:val="af4"/>
      <w:spacing w:before="120" w:after="120"/>
      <w:ind w:left="109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22671" w:rsidRDefault="00222671" w:rsidP="00DA64AF">
            <w:pPr>
              <w:pStyle w:val="af4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671" w:rsidRDefault="00222671" w:rsidP="00DA64AF">
    <w:pPr>
      <w:pStyle w:val="af4"/>
      <w:spacing w:before="120" w:after="120"/>
      <w:ind w:left="109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671" w:rsidRDefault="00222671" w:rsidP="00DA64AF">
    <w:pPr>
      <w:pStyle w:val="af4"/>
      <w:spacing w:before="120" w:after="120"/>
      <w:ind w:left="109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784" w:rsidRDefault="00066784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066784" w:rsidRDefault="00066784" w:rsidP="00DA64AF">
      <w:pPr>
        <w:spacing w:before="120" w:after="120" w:line="240" w:lineRule="auto"/>
        <w:ind w:left="109" w:firstLine="420"/>
      </w:pPr>
      <w:r>
        <w:continuationSeparator/>
      </w:r>
    </w:p>
  </w:footnote>
  <w:footnote w:type="continuationNotice" w:id="1">
    <w:p w:rsidR="00066784" w:rsidRDefault="00066784">
      <w:pPr>
        <w:spacing w:before="120" w:after="120" w:line="240" w:lineRule="auto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671" w:rsidRDefault="00222671" w:rsidP="00DA64AF">
    <w:pPr>
      <w:pStyle w:val="af2"/>
      <w:pBdr>
        <w:bottom w:val="none" w:sz="0" w:space="0" w:color="auto"/>
      </w:pBdr>
      <w:spacing w:before="120" w:after="120"/>
      <w:ind w:left="109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671" w:rsidRDefault="00222671" w:rsidP="00DA64AF">
    <w:pPr>
      <w:pStyle w:val="af2"/>
      <w:pBdr>
        <w:bottom w:val="none" w:sz="0" w:space="0" w:color="auto"/>
      </w:pBdr>
      <w:spacing w:before="120" w:after="120"/>
      <w:ind w:left="109" w:firstLineChars="0" w:firstLine="0"/>
    </w:pPr>
    <w:del w:id="1" w:author="apple" w:date="2019-07-27T11:41:00Z">
      <w:r>
        <w:rPr>
          <w:rFonts w:hint="eastAsia"/>
        </w:rPr>
        <w:delText>HTML5</w:delText>
      </w:r>
      <w:r>
        <w:rPr>
          <w:rFonts w:hint="eastAsia"/>
        </w:rPr>
        <w:delText>开发</w:delText>
      </w:r>
    </w:del>
    <w:ins w:id="2" w:author="apple" w:date="2019-07-27T11:41:00Z">
      <w:r>
        <w:t>N</w:t>
      </w:r>
      <w:r>
        <w:rPr>
          <w:rFonts w:hint="eastAsia"/>
        </w:rPr>
        <w:t>ode</w:t>
      </w:r>
      <w:r>
        <w:rPr>
          <w:rFonts w:hint="eastAsia"/>
        </w:rPr>
        <w:t>初级</w:t>
      </w:r>
    </w:ins>
    <w:r>
      <w:rPr>
        <w:rFonts w:hint="eastAsia"/>
      </w:rPr>
      <w:t xml:space="preserve"> </w:t>
    </w:r>
    <w:r>
      <w:rPr>
        <w:rFonts w:hint="eastAsia"/>
      </w:rPr>
      <w:t>讲师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 </w:t>
    </w:r>
    <w:r>
      <w:rPr>
        <w:rFonts w:hint="eastAsia"/>
      </w:rPr>
      <w:t>任晔鹏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671" w:rsidRDefault="00222671" w:rsidP="00DA64AF">
    <w:pPr>
      <w:pStyle w:val="af2"/>
      <w:spacing w:before="120" w:after="120"/>
      <w:ind w:left="109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3" w15:restartNumberingAfterBreak="0">
    <w:nsid w:val="37FB4461"/>
    <w:multiLevelType w:val="hybridMultilevel"/>
    <w:tmpl w:val="CBAE47F4"/>
    <w:lvl w:ilvl="0" w:tplc="B446946E">
      <w:start w:val="1"/>
      <w:numFmt w:val="chineseCountingThousand"/>
      <w:pStyle w:val="-1"/>
      <w:suff w:val="space"/>
      <w:lvlText w:val="%1、"/>
      <w:lvlJc w:val="left"/>
      <w:pPr>
        <w:ind w:left="2480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 w15:restartNumberingAfterBreak="0">
    <w:nsid w:val="44C75A82"/>
    <w:multiLevelType w:val="hybridMultilevel"/>
    <w:tmpl w:val="9AE8599A"/>
    <w:lvl w:ilvl="0" w:tplc="F43061C0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" w15:restartNumberingAfterBreak="0">
    <w:nsid w:val="47F675ED"/>
    <w:multiLevelType w:val="hybridMultilevel"/>
    <w:tmpl w:val="47B0A396"/>
    <w:lvl w:ilvl="0" w:tplc="5E78AF72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 w15:restartNumberingAfterBreak="0">
    <w:nsid w:val="64AC6CCF"/>
    <w:multiLevelType w:val="hybridMultilevel"/>
    <w:tmpl w:val="1B68AE26"/>
    <w:lvl w:ilvl="0" w:tplc="FD206C0A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6D2620E0"/>
    <w:multiLevelType w:val="hybridMultilevel"/>
    <w:tmpl w:val="786ADCC2"/>
    <w:lvl w:ilvl="0" w:tplc="97F876D6">
      <w:start w:val="1"/>
      <w:numFmt w:val="decimal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8" w15:restartNumberingAfterBreak="0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5D"/>
    <w:rsid w:val="00012C19"/>
    <w:rsid w:val="00012D6B"/>
    <w:rsid w:val="000179A4"/>
    <w:rsid w:val="00027BB6"/>
    <w:rsid w:val="00031ED3"/>
    <w:rsid w:val="000418DD"/>
    <w:rsid w:val="00042313"/>
    <w:rsid w:val="00043410"/>
    <w:rsid w:val="00044516"/>
    <w:rsid w:val="00066784"/>
    <w:rsid w:val="00080899"/>
    <w:rsid w:val="00081D17"/>
    <w:rsid w:val="00095599"/>
    <w:rsid w:val="000A100B"/>
    <w:rsid w:val="000A7AE0"/>
    <w:rsid w:val="000B1EA4"/>
    <w:rsid w:val="000B3D46"/>
    <w:rsid w:val="000B539C"/>
    <w:rsid w:val="000C71A3"/>
    <w:rsid w:val="000D7471"/>
    <w:rsid w:val="000E3666"/>
    <w:rsid w:val="000E5F6B"/>
    <w:rsid w:val="000F03A5"/>
    <w:rsid w:val="000F417A"/>
    <w:rsid w:val="001002F0"/>
    <w:rsid w:val="001027D4"/>
    <w:rsid w:val="00105573"/>
    <w:rsid w:val="00105C5A"/>
    <w:rsid w:val="00115BF3"/>
    <w:rsid w:val="00120482"/>
    <w:rsid w:val="00124DB3"/>
    <w:rsid w:val="00144E5D"/>
    <w:rsid w:val="00145A41"/>
    <w:rsid w:val="00152DD3"/>
    <w:rsid w:val="00156D52"/>
    <w:rsid w:val="001614D1"/>
    <w:rsid w:val="0017386C"/>
    <w:rsid w:val="0018096A"/>
    <w:rsid w:val="001815FB"/>
    <w:rsid w:val="00183007"/>
    <w:rsid w:val="00185E2E"/>
    <w:rsid w:val="0019247C"/>
    <w:rsid w:val="001A42C7"/>
    <w:rsid w:val="001A70A2"/>
    <w:rsid w:val="001A7DCA"/>
    <w:rsid w:val="001B365B"/>
    <w:rsid w:val="001B4616"/>
    <w:rsid w:val="001B4AF3"/>
    <w:rsid w:val="001B5ABD"/>
    <w:rsid w:val="001D0F7D"/>
    <w:rsid w:val="001D3B38"/>
    <w:rsid w:val="001E7CDD"/>
    <w:rsid w:val="001F044B"/>
    <w:rsid w:val="001F62BB"/>
    <w:rsid w:val="001F7032"/>
    <w:rsid w:val="001F77C6"/>
    <w:rsid w:val="00201D40"/>
    <w:rsid w:val="002031CD"/>
    <w:rsid w:val="00215BFE"/>
    <w:rsid w:val="00215C0A"/>
    <w:rsid w:val="00222671"/>
    <w:rsid w:val="002248E2"/>
    <w:rsid w:val="00234726"/>
    <w:rsid w:val="00237C26"/>
    <w:rsid w:val="00240BF7"/>
    <w:rsid w:val="002417BC"/>
    <w:rsid w:val="00244D2D"/>
    <w:rsid w:val="0026514B"/>
    <w:rsid w:val="002654A9"/>
    <w:rsid w:val="00280CE2"/>
    <w:rsid w:val="00281005"/>
    <w:rsid w:val="0028219B"/>
    <w:rsid w:val="00297412"/>
    <w:rsid w:val="002A44C0"/>
    <w:rsid w:val="002B0005"/>
    <w:rsid w:val="002B3232"/>
    <w:rsid w:val="002D777D"/>
    <w:rsid w:val="002F778F"/>
    <w:rsid w:val="003005B3"/>
    <w:rsid w:val="003058C4"/>
    <w:rsid w:val="00306576"/>
    <w:rsid w:val="00312669"/>
    <w:rsid w:val="00312BD5"/>
    <w:rsid w:val="003154DB"/>
    <w:rsid w:val="00317ABF"/>
    <w:rsid w:val="0032102F"/>
    <w:rsid w:val="00323BA7"/>
    <w:rsid w:val="003277C7"/>
    <w:rsid w:val="00332C11"/>
    <w:rsid w:val="00335203"/>
    <w:rsid w:val="003363BB"/>
    <w:rsid w:val="00337280"/>
    <w:rsid w:val="00376C48"/>
    <w:rsid w:val="00380E40"/>
    <w:rsid w:val="00381F4B"/>
    <w:rsid w:val="00384094"/>
    <w:rsid w:val="003A1B44"/>
    <w:rsid w:val="003B4F1C"/>
    <w:rsid w:val="003B67DC"/>
    <w:rsid w:val="003C1CA4"/>
    <w:rsid w:val="003C5918"/>
    <w:rsid w:val="003D0DEC"/>
    <w:rsid w:val="003D118A"/>
    <w:rsid w:val="003E1254"/>
    <w:rsid w:val="003E3A79"/>
    <w:rsid w:val="004219B3"/>
    <w:rsid w:val="00436968"/>
    <w:rsid w:val="00444913"/>
    <w:rsid w:val="00445CB7"/>
    <w:rsid w:val="00446C03"/>
    <w:rsid w:val="00451BF2"/>
    <w:rsid w:val="00453421"/>
    <w:rsid w:val="004625DF"/>
    <w:rsid w:val="00480478"/>
    <w:rsid w:val="00485BC0"/>
    <w:rsid w:val="0049732F"/>
    <w:rsid w:val="00497CCF"/>
    <w:rsid w:val="004A4049"/>
    <w:rsid w:val="004B2215"/>
    <w:rsid w:val="004C3050"/>
    <w:rsid w:val="004C6F38"/>
    <w:rsid w:val="004D4B37"/>
    <w:rsid w:val="004E1E89"/>
    <w:rsid w:val="004F403B"/>
    <w:rsid w:val="004F5A4D"/>
    <w:rsid w:val="00500CA0"/>
    <w:rsid w:val="0050699D"/>
    <w:rsid w:val="00511670"/>
    <w:rsid w:val="00515CB7"/>
    <w:rsid w:val="005275F8"/>
    <w:rsid w:val="005337EF"/>
    <w:rsid w:val="00543FC3"/>
    <w:rsid w:val="00546ADE"/>
    <w:rsid w:val="00546E83"/>
    <w:rsid w:val="00550FE8"/>
    <w:rsid w:val="00551EEA"/>
    <w:rsid w:val="00562C5A"/>
    <w:rsid w:val="00564A13"/>
    <w:rsid w:val="00566FFE"/>
    <w:rsid w:val="00576858"/>
    <w:rsid w:val="005832E8"/>
    <w:rsid w:val="005834DD"/>
    <w:rsid w:val="0058665F"/>
    <w:rsid w:val="0059009F"/>
    <w:rsid w:val="005A4089"/>
    <w:rsid w:val="005C6D48"/>
    <w:rsid w:val="005D195D"/>
    <w:rsid w:val="005D1DBB"/>
    <w:rsid w:val="005D66C3"/>
    <w:rsid w:val="005E0F43"/>
    <w:rsid w:val="005E53B1"/>
    <w:rsid w:val="005F09A9"/>
    <w:rsid w:val="005F1BB5"/>
    <w:rsid w:val="005F227B"/>
    <w:rsid w:val="00601FF6"/>
    <w:rsid w:val="006073BC"/>
    <w:rsid w:val="006102D5"/>
    <w:rsid w:val="00620F03"/>
    <w:rsid w:val="006300F2"/>
    <w:rsid w:val="00632DDC"/>
    <w:rsid w:val="00637079"/>
    <w:rsid w:val="006407D1"/>
    <w:rsid w:val="00640E6C"/>
    <w:rsid w:val="00642DE5"/>
    <w:rsid w:val="006501FB"/>
    <w:rsid w:val="00657A5F"/>
    <w:rsid w:val="00660AC3"/>
    <w:rsid w:val="00673930"/>
    <w:rsid w:val="006740BE"/>
    <w:rsid w:val="00674587"/>
    <w:rsid w:val="00675D08"/>
    <w:rsid w:val="00686A64"/>
    <w:rsid w:val="00686EB4"/>
    <w:rsid w:val="006916FF"/>
    <w:rsid w:val="00691BB7"/>
    <w:rsid w:val="0069255A"/>
    <w:rsid w:val="00695F3D"/>
    <w:rsid w:val="00696125"/>
    <w:rsid w:val="006A142C"/>
    <w:rsid w:val="006A14A7"/>
    <w:rsid w:val="006A3FB3"/>
    <w:rsid w:val="006B73B2"/>
    <w:rsid w:val="006B7AB5"/>
    <w:rsid w:val="006C3AB0"/>
    <w:rsid w:val="006C503F"/>
    <w:rsid w:val="006D02C6"/>
    <w:rsid w:val="006D093F"/>
    <w:rsid w:val="006E058A"/>
    <w:rsid w:val="006E340C"/>
    <w:rsid w:val="006E4AF4"/>
    <w:rsid w:val="006F5F94"/>
    <w:rsid w:val="006F7E28"/>
    <w:rsid w:val="007278A9"/>
    <w:rsid w:val="007337CF"/>
    <w:rsid w:val="00735C96"/>
    <w:rsid w:val="007405D7"/>
    <w:rsid w:val="00742EF6"/>
    <w:rsid w:val="0074326B"/>
    <w:rsid w:val="00751BCE"/>
    <w:rsid w:val="007536F8"/>
    <w:rsid w:val="00754977"/>
    <w:rsid w:val="0075669C"/>
    <w:rsid w:val="0076422F"/>
    <w:rsid w:val="00766864"/>
    <w:rsid w:val="00770D89"/>
    <w:rsid w:val="00771540"/>
    <w:rsid w:val="00797584"/>
    <w:rsid w:val="007A5DC3"/>
    <w:rsid w:val="007B616C"/>
    <w:rsid w:val="007B65E2"/>
    <w:rsid w:val="007C7014"/>
    <w:rsid w:val="007D1591"/>
    <w:rsid w:val="007E07A9"/>
    <w:rsid w:val="007E194E"/>
    <w:rsid w:val="007E30A4"/>
    <w:rsid w:val="007E5B9C"/>
    <w:rsid w:val="007F0883"/>
    <w:rsid w:val="007F30E5"/>
    <w:rsid w:val="007F5273"/>
    <w:rsid w:val="007F53E1"/>
    <w:rsid w:val="00802C98"/>
    <w:rsid w:val="00804628"/>
    <w:rsid w:val="00806D67"/>
    <w:rsid w:val="00815E75"/>
    <w:rsid w:val="008213D7"/>
    <w:rsid w:val="00822F2C"/>
    <w:rsid w:val="00824402"/>
    <w:rsid w:val="0082570E"/>
    <w:rsid w:val="0083219E"/>
    <w:rsid w:val="0083231D"/>
    <w:rsid w:val="00835096"/>
    <w:rsid w:val="008353BD"/>
    <w:rsid w:val="00835C65"/>
    <w:rsid w:val="00837C42"/>
    <w:rsid w:val="00842660"/>
    <w:rsid w:val="00856263"/>
    <w:rsid w:val="008605DC"/>
    <w:rsid w:val="008636C4"/>
    <w:rsid w:val="00876F57"/>
    <w:rsid w:val="00884B99"/>
    <w:rsid w:val="00895DF9"/>
    <w:rsid w:val="008A5BEF"/>
    <w:rsid w:val="008A6594"/>
    <w:rsid w:val="008B142D"/>
    <w:rsid w:val="008C0F7E"/>
    <w:rsid w:val="008C47DF"/>
    <w:rsid w:val="008C7C14"/>
    <w:rsid w:val="008D42B0"/>
    <w:rsid w:val="008D535D"/>
    <w:rsid w:val="00905FF7"/>
    <w:rsid w:val="009126B7"/>
    <w:rsid w:val="0092018E"/>
    <w:rsid w:val="0092685C"/>
    <w:rsid w:val="00927CE5"/>
    <w:rsid w:val="00935C5F"/>
    <w:rsid w:val="00940C28"/>
    <w:rsid w:val="0094420C"/>
    <w:rsid w:val="00950DC9"/>
    <w:rsid w:val="00962E4C"/>
    <w:rsid w:val="00964A8E"/>
    <w:rsid w:val="00980D2E"/>
    <w:rsid w:val="00981573"/>
    <w:rsid w:val="009936A9"/>
    <w:rsid w:val="0099530C"/>
    <w:rsid w:val="00996762"/>
    <w:rsid w:val="009A3AE7"/>
    <w:rsid w:val="009B0148"/>
    <w:rsid w:val="009B49F2"/>
    <w:rsid w:val="009B543A"/>
    <w:rsid w:val="009B721F"/>
    <w:rsid w:val="009C6535"/>
    <w:rsid w:val="009C6E46"/>
    <w:rsid w:val="009D10CC"/>
    <w:rsid w:val="009D1525"/>
    <w:rsid w:val="009D3077"/>
    <w:rsid w:val="009D40BF"/>
    <w:rsid w:val="009E150C"/>
    <w:rsid w:val="009E6E0D"/>
    <w:rsid w:val="009F42BD"/>
    <w:rsid w:val="009F6ADA"/>
    <w:rsid w:val="00A15051"/>
    <w:rsid w:val="00A36517"/>
    <w:rsid w:val="00A40ABF"/>
    <w:rsid w:val="00A4389B"/>
    <w:rsid w:val="00A5199D"/>
    <w:rsid w:val="00A52DE9"/>
    <w:rsid w:val="00A61BD4"/>
    <w:rsid w:val="00A751FD"/>
    <w:rsid w:val="00A84B1D"/>
    <w:rsid w:val="00A854AC"/>
    <w:rsid w:val="00A86DD1"/>
    <w:rsid w:val="00A9430E"/>
    <w:rsid w:val="00A97495"/>
    <w:rsid w:val="00AA042B"/>
    <w:rsid w:val="00AB5127"/>
    <w:rsid w:val="00AB51E0"/>
    <w:rsid w:val="00AC0CFA"/>
    <w:rsid w:val="00AC1E4B"/>
    <w:rsid w:val="00AD7410"/>
    <w:rsid w:val="00AE14A9"/>
    <w:rsid w:val="00AE44D1"/>
    <w:rsid w:val="00AF2771"/>
    <w:rsid w:val="00B11835"/>
    <w:rsid w:val="00B12539"/>
    <w:rsid w:val="00B15EC3"/>
    <w:rsid w:val="00B247E3"/>
    <w:rsid w:val="00B24A99"/>
    <w:rsid w:val="00B25948"/>
    <w:rsid w:val="00B31305"/>
    <w:rsid w:val="00B31649"/>
    <w:rsid w:val="00B342FE"/>
    <w:rsid w:val="00B363C5"/>
    <w:rsid w:val="00B402E4"/>
    <w:rsid w:val="00B41B35"/>
    <w:rsid w:val="00B42603"/>
    <w:rsid w:val="00B44FBA"/>
    <w:rsid w:val="00B4698F"/>
    <w:rsid w:val="00B64F01"/>
    <w:rsid w:val="00B72C4D"/>
    <w:rsid w:val="00B834E0"/>
    <w:rsid w:val="00B95C40"/>
    <w:rsid w:val="00BA6500"/>
    <w:rsid w:val="00BB1681"/>
    <w:rsid w:val="00BB504D"/>
    <w:rsid w:val="00BC59CA"/>
    <w:rsid w:val="00BC5AE9"/>
    <w:rsid w:val="00BC7175"/>
    <w:rsid w:val="00BD0D38"/>
    <w:rsid w:val="00BD2EAD"/>
    <w:rsid w:val="00BD7465"/>
    <w:rsid w:val="00BE0A41"/>
    <w:rsid w:val="00BE31EB"/>
    <w:rsid w:val="00BE3E77"/>
    <w:rsid w:val="00BE7E06"/>
    <w:rsid w:val="00C0034A"/>
    <w:rsid w:val="00C01F2D"/>
    <w:rsid w:val="00C02AFD"/>
    <w:rsid w:val="00C03752"/>
    <w:rsid w:val="00C069DD"/>
    <w:rsid w:val="00C06C2E"/>
    <w:rsid w:val="00C1103F"/>
    <w:rsid w:val="00C1261A"/>
    <w:rsid w:val="00C209C8"/>
    <w:rsid w:val="00C235B0"/>
    <w:rsid w:val="00C25127"/>
    <w:rsid w:val="00C30480"/>
    <w:rsid w:val="00C30EBF"/>
    <w:rsid w:val="00C3713D"/>
    <w:rsid w:val="00C3714E"/>
    <w:rsid w:val="00C509D0"/>
    <w:rsid w:val="00C5181B"/>
    <w:rsid w:val="00C54F5F"/>
    <w:rsid w:val="00C56F9D"/>
    <w:rsid w:val="00C63B98"/>
    <w:rsid w:val="00C6781F"/>
    <w:rsid w:val="00C74CB9"/>
    <w:rsid w:val="00C81FB4"/>
    <w:rsid w:val="00C933FF"/>
    <w:rsid w:val="00C93FF2"/>
    <w:rsid w:val="00CA4B21"/>
    <w:rsid w:val="00CA6D86"/>
    <w:rsid w:val="00CA7A0C"/>
    <w:rsid w:val="00CB667E"/>
    <w:rsid w:val="00CC6229"/>
    <w:rsid w:val="00CC75F8"/>
    <w:rsid w:val="00CD34F4"/>
    <w:rsid w:val="00CD708A"/>
    <w:rsid w:val="00CD794E"/>
    <w:rsid w:val="00CE0A20"/>
    <w:rsid w:val="00CE0AA5"/>
    <w:rsid w:val="00D054D5"/>
    <w:rsid w:val="00D2106B"/>
    <w:rsid w:val="00D2393A"/>
    <w:rsid w:val="00D35412"/>
    <w:rsid w:val="00D43C80"/>
    <w:rsid w:val="00D45E82"/>
    <w:rsid w:val="00D46189"/>
    <w:rsid w:val="00D462E0"/>
    <w:rsid w:val="00D4657C"/>
    <w:rsid w:val="00D47086"/>
    <w:rsid w:val="00D52791"/>
    <w:rsid w:val="00D6142D"/>
    <w:rsid w:val="00D6154E"/>
    <w:rsid w:val="00D82FCB"/>
    <w:rsid w:val="00D83040"/>
    <w:rsid w:val="00D83252"/>
    <w:rsid w:val="00D9163F"/>
    <w:rsid w:val="00D9382C"/>
    <w:rsid w:val="00DA1753"/>
    <w:rsid w:val="00DA316C"/>
    <w:rsid w:val="00DA64AF"/>
    <w:rsid w:val="00DB0550"/>
    <w:rsid w:val="00DC043C"/>
    <w:rsid w:val="00DC1083"/>
    <w:rsid w:val="00DC28C4"/>
    <w:rsid w:val="00DC683A"/>
    <w:rsid w:val="00DD343A"/>
    <w:rsid w:val="00DD4C1B"/>
    <w:rsid w:val="00DE237D"/>
    <w:rsid w:val="00DE23F9"/>
    <w:rsid w:val="00DF3713"/>
    <w:rsid w:val="00E00C65"/>
    <w:rsid w:val="00E02355"/>
    <w:rsid w:val="00E126AC"/>
    <w:rsid w:val="00E23611"/>
    <w:rsid w:val="00E33A4F"/>
    <w:rsid w:val="00E33B9A"/>
    <w:rsid w:val="00E4030B"/>
    <w:rsid w:val="00E47669"/>
    <w:rsid w:val="00E61CD9"/>
    <w:rsid w:val="00E6447A"/>
    <w:rsid w:val="00E65FAF"/>
    <w:rsid w:val="00E73553"/>
    <w:rsid w:val="00E73F89"/>
    <w:rsid w:val="00E7670B"/>
    <w:rsid w:val="00E84206"/>
    <w:rsid w:val="00E9099A"/>
    <w:rsid w:val="00E90DC6"/>
    <w:rsid w:val="00E91B10"/>
    <w:rsid w:val="00E97D4C"/>
    <w:rsid w:val="00EA3EC0"/>
    <w:rsid w:val="00EA4F8F"/>
    <w:rsid w:val="00EB09B7"/>
    <w:rsid w:val="00EB4161"/>
    <w:rsid w:val="00EB58F8"/>
    <w:rsid w:val="00ED0AF4"/>
    <w:rsid w:val="00ED547D"/>
    <w:rsid w:val="00ED6106"/>
    <w:rsid w:val="00EE237A"/>
    <w:rsid w:val="00EE41F0"/>
    <w:rsid w:val="00EE7AAC"/>
    <w:rsid w:val="00EF13CD"/>
    <w:rsid w:val="00F00A2E"/>
    <w:rsid w:val="00F01C57"/>
    <w:rsid w:val="00F04A49"/>
    <w:rsid w:val="00F10D3C"/>
    <w:rsid w:val="00F12F52"/>
    <w:rsid w:val="00F13B2E"/>
    <w:rsid w:val="00F17BBA"/>
    <w:rsid w:val="00F2143A"/>
    <w:rsid w:val="00F2451A"/>
    <w:rsid w:val="00F27C00"/>
    <w:rsid w:val="00F27D23"/>
    <w:rsid w:val="00F369F0"/>
    <w:rsid w:val="00F43EF3"/>
    <w:rsid w:val="00F4648F"/>
    <w:rsid w:val="00F51AFC"/>
    <w:rsid w:val="00F52FE2"/>
    <w:rsid w:val="00F64BB9"/>
    <w:rsid w:val="00F72FAC"/>
    <w:rsid w:val="00F81F91"/>
    <w:rsid w:val="00F84BF1"/>
    <w:rsid w:val="00F914AD"/>
    <w:rsid w:val="00F94396"/>
    <w:rsid w:val="00F948CA"/>
    <w:rsid w:val="00F94B06"/>
    <w:rsid w:val="00F95DEA"/>
    <w:rsid w:val="00FA5999"/>
    <w:rsid w:val="00FA66D7"/>
    <w:rsid w:val="00FA68BD"/>
    <w:rsid w:val="00FC01CF"/>
    <w:rsid w:val="00FC18D0"/>
    <w:rsid w:val="00FC7487"/>
    <w:rsid w:val="00FD1D79"/>
    <w:rsid w:val="00FD27AB"/>
    <w:rsid w:val="00FD5866"/>
    <w:rsid w:val="00FE2ACD"/>
    <w:rsid w:val="00FF2FB3"/>
    <w:rsid w:val="00FF3424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B44D"/>
  <w15:docId w15:val="{A52607E9-44F3-4FE3-805E-729BD0EA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5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qFormat/>
    <w:rsid w:val="00B24A99"/>
    <w:pPr>
      <w:widowControl w:val="0"/>
      <w:spacing w:beforeLines="50" w:before="50" w:afterLines="50" w:after="50" w:line="400" w:lineRule="exact"/>
      <w:ind w:firstLineChars="200" w:firstLine="200"/>
      <w:textAlignment w:val="center"/>
    </w:pPr>
  </w:style>
  <w:style w:type="paragraph" w:styleId="1">
    <w:name w:val="heading 1"/>
    <w:basedOn w:val="a"/>
    <w:next w:val="a"/>
    <w:link w:val="10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0"/>
    <w:autoRedefine/>
    <w:uiPriority w:val="1"/>
    <w:unhideWhenUsed/>
    <w:qFormat/>
    <w:rsid w:val="00E84206"/>
    <w:pPr>
      <w:keepNext/>
      <w:keepLines/>
      <w:spacing w:before="156" w:after="156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0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-2级 字符"/>
    <w:basedOn w:val="a0"/>
    <w:link w:val="3"/>
    <w:uiPriority w:val="1"/>
    <w:rsid w:val="00E84206"/>
    <w:rPr>
      <w:b/>
      <w:bCs/>
      <w:color w:val="00B050"/>
      <w:szCs w:val="32"/>
    </w:rPr>
  </w:style>
  <w:style w:type="character" w:customStyle="1" w:styleId="40">
    <w:name w:val="标题 4 字符"/>
    <w:aliases w:val="标题-3级 字符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0">
    <w:name w:val="标题 5 字符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a7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09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9C8"/>
    <w:rPr>
      <w:sz w:val="18"/>
      <w:szCs w:val="18"/>
    </w:rPr>
  </w:style>
  <w:style w:type="paragraph" w:styleId="aa">
    <w:name w:val="Intense Quote"/>
    <w:basedOn w:val="a"/>
    <w:next w:val="a"/>
    <w:link w:val="ab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ab">
    <w:name w:val="明显引用 字符"/>
    <w:basedOn w:val="a0"/>
    <w:link w:val="aa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c">
    <w:name w:val="Strong"/>
    <w:basedOn w:val="a0"/>
    <w:uiPriority w:val="22"/>
    <w:qFormat/>
    <w:rsid w:val="00124DB3"/>
    <w:rPr>
      <w:b/>
      <w:bCs/>
    </w:rPr>
  </w:style>
  <w:style w:type="character" w:styleId="ad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e">
    <w:name w:val="Emphasis"/>
    <w:basedOn w:val="a0"/>
    <w:uiPriority w:val="20"/>
    <w:qFormat/>
    <w:locked/>
    <w:rsid w:val="00124DB3"/>
    <w:rPr>
      <w:i/>
      <w:iCs/>
    </w:rPr>
  </w:style>
  <w:style w:type="paragraph" w:styleId="af">
    <w:name w:val="Quote"/>
    <w:basedOn w:val="a"/>
    <w:next w:val="a"/>
    <w:link w:val="af0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f1">
    <w:name w:val="line number"/>
    <w:basedOn w:val="a0"/>
    <w:uiPriority w:val="99"/>
    <w:semiHidden/>
    <w:unhideWhenUsed/>
    <w:rsid w:val="00B834E0"/>
  </w:style>
  <w:style w:type="paragraph" w:styleId="af2">
    <w:name w:val="header"/>
    <w:basedOn w:val="a"/>
    <w:link w:val="af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B834E0"/>
    <w:rPr>
      <w:rFonts w:eastAsia="微软雅黑"/>
      <w:spacing w:val="4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styleId="af6">
    <w:name w:val="Revision"/>
    <w:hidden/>
    <w:uiPriority w:val="99"/>
    <w:semiHidden/>
    <w:rsid w:val="00835096"/>
    <w:rPr>
      <w:color w:val="262626" w:themeColor="text1" w:themeTint="D9"/>
      <w:spacing w:val="4"/>
    </w:rPr>
  </w:style>
  <w:style w:type="character" w:customStyle="1" w:styleId="kwd">
    <w:name w:val="kwd"/>
    <w:basedOn w:val="a0"/>
    <w:rsid w:val="00DC28C4"/>
  </w:style>
  <w:style w:type="character" w:customStyle="1" w:styleId="pln">
    <w:name w:val="pln"/>
    <w:basedOn w:val="a0"/>
    <w:rsid w:val="00DC28C4"/>
  </w:style>
  <w:style w:type="character" w:customStyle="1" w:styleId="pun">
    <w:name w:val="pun"/>
    <w:basedOn w:val="a0"/>
    <w:rsid w:val="00DC28C4"/>
  </w:style>
  <w:style w:type="character" w:customStyle="1" w:styleId="str">
    <w:name w:val="str"/>
    <w:basedOn w:val="a0"/>
    <w:rsid w:val="00DC28C4"/>
  </w:style>
  <w:style w:type="character" w:customStyle="1" w:styleId="com">
    <w:name w:val="com"/>
    <w:basedOn w:val="a0"/>
    <w:rsid w:val="00DC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D3DD-566F-42E4-A095-1DF71FD1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R YPY</cp:lastModifiedBy>
  <cp:revision>8</cp:revision>
  <dcterms:created xsi:type="dcterms:W3CDTF">2019-08-14T00:30:00Z</dcterms:created>
  <dcterms:modified xsi:type="dcterms:W3CDTF">2019-08-14T06:02:00Z</dcterms:modified>
</cp:coreProperties>
</file>